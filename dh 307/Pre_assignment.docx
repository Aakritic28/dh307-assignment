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ED634" w14:textId="0FABBEF1" w:rsidR="00774D13" w:rsidRDefault="00774D13">
      <w:r>
        <w:t xml:space="preserve">                           Pre-Assignment report on NEET paper Analysis</w:t>
      </w:r>
    </w:p>
    <w:p w14:paraId="2A75D00A" w14:textId="59DBCD7A" w:rsidR="00774D13" w:rsidRDefault="00774D13">
      <w:r>
        <w:t xml:space="preserve">Ans 1: According to the plot obtained below and results, the data seems to be </w:t>
      </w:r>
      <w:r w:rsidRPr="00774D13">
        <w:rPr>
          <w:b/>
          <w:bCs/>
        </w:rPr>
        <w:t>non-normal</w:t>
      </w:r>
      <w:r>
        <w:t xml:space="preserve"> because it’s (mean, variance) is not equal to (0,1) in case of normal distribution and also its mean is not close to variance in order to be called Poisson distribution.</w:t>
      </w:r>
      <w:r w:rsidR="002D5CEE">
        <w:t xml:space="preserve"> </w:t>
      </w:r>
    </w:p>
    <w:p w14:paraId="00BE0749" w14:textId="0313B014" w:rsidR="00774D13" w:rsidRDefault="00774D13">
      <w:r>
        <w:t xml:space="preserve">Result: </w:t>
      </w:r>
    </w:p>
    <w:p w14:paraId="1C2BD63D" w14:textId="77777777" w:rsidR="00774D13" w:rsidRDefault="00774D13" w:rsidP="00774D13">
      <w:r w:rsidRPr="00774D13">
        <w:t>{'mean': 216.83727248885393, 'median': 165.0, 'variance': 26732.270008105595, '</w:t>
      </w:r>
      <w:proofErr w:type="spellStart"/>
      <w:r w:rsidRPr="00774D13">
        <w:t>standard_deviation</w:t>
      </w:r>
      <w:proofErr w:type="spellEnd"/>
      <w:r w:rsidRPr="00774D13">
        <w:t>': 163.50006118685582}</w:t>
      </w:r>
    </w:p>
    <w:p w14:paraId="2CC1879B" w14:textId="0DA75ECB" w:rsidR="00774D13" w:rsidRDefault="00774D13" w:rsidP="00774D13">
      <w:r>
        <w:rPr>
          <w:noProof/>
        </w:rPr>
        <w:drawing>
          <wp:inline distT="0" distB="0" distL="0" distR="0" wp14:anchorId="68EC4C43" wp14:editId="63C1D5EB">
            <wp:extent cx="5731510" cy="2865755"/>
            <wp:effectExtent l="0" t="0" r="2540" b="0"/>
            <wp:docPr id="106719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91329" name="Picture 10671913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1866" w14:textId="2FB021B1" w:rsidR="002D5CEE" w:rsidRDefault="002D5CEE" w:rsidP="00774D13">
      <w:r>
        <w:t xml:space="preserve">It’s also not </w:t>
      </w:r>
      <w:proofErr w:type="spellStart"/>
      <w:r>
        <w:t>guassian</w:t>
      </w:r>
      <w:proofErr w:type="spellEnd"/>
      <w:r>
        <w:t xml:space="preserve"> distribution, because of the results obtained on using curve fit</w:t>
      </w:r>
    </w:p>
    <w:p w14:paraId="68EB03E3" w14:textId="7F6BFE88" w:rsidR="002D5CEE" w:rsidRDefault="0085417C" w:rsidP="00774D13">
      <w:r>
        <w:rPr>
          <w:noProof/>
        </w:rPr>
        <w:drawing>
          <wp:inline distT="0" distB="0" distL="0" distR="0" wp14:anchorId="6D10A00A" wp14:editId="5B484B37">
            <wp:extent cx="5852172" cy="4389129"/>
            <wp:effectExtent l="0" t="0" r="0" b="0"/>
            <wp:docPr id="35459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98330" name="Picture 3545983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C66B" w14:textId="21655805" w:rsidR="00774D13" w:rsidRDefault="00774D13" w:rsidP="00774D13">
      <w:r>
        <w:lastRenderedPageBreak/>
        <w:t>Ans 2:  According to the plot shown below, there has been a significant increase in number of students getting higher scores in 2024 in comparison to 2023 and a decrease in number of students getting lower scores. But the distribu</w:t>
      </w:r>
      <w:r w:rsidR="005A3860">
        <w:t>tion seems similar and the mode score bin (having maximum students) is nearly same as well.</w:t>
      </w:r>
      <w:r>
        <w:rPr>
          <w:noProof/>
        </w:rPr>
        <w:drawing>
          <wp:inline distT="0" distB="0" distL="0" distR="0" wp14:anchorId="0E28CF1A" wp14:editId="4E031F52">
            <wp:extent cx="5731510" cy="3098165"/>
            <wp:effectExtent l="0" t="0" r="2540" b="6985"/>
            <wp:docPr id="151994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4936" name="Picture 151994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9B18" w14:textId="19A8792F" w:rsidR="005A3860" w:rsidRDefault="005A3860" w:rsidP="00774D13">
      <w:r>
        <w:t>Ans 3: We can get centre specific data (ranking stats (2023/2024) for doubtful regions and mostly focus on the higher marks range (600-720) because we can see in case of 2024, there has been a significant increase in number of students scoring in this range due to which even after getting a very good score, students are not getting good ranks.</w:t>
      </w:r>
    </w:p>
    <w:p w14:paraId="2E010FAE" w14:textId="1F7F8943" w:rsidR="005A3860" w:rsidRDefault="005A3860" w:rsidP="00774D13">
      <w:r>
        <w:t>If we see in the past 5 years, the number of students scoring higher marks has increased but in case of 2024 we could see a spike in ranks (especially in range of 700-720), which makes the case doubtful.</w:t>
      </w:r>
    </w:p>
    <w:p w14:paraId="49AA99C1" w14:textId="7E393419" w:rsidR="00417B31" w:rsidRDefault="00417B31" w:rsidP="00774D13">
      <w:r>
        <w:t>My remarks:</w:t>
      </w:r>
    </w:p>
    <w:p w14:paraId="0D7928FE" w14:textId="76F5A4B0" w:rsidR="00417B31" w:rsidRDefault="000741B6" w:rsidP="00774D13">
      <w:r>
        <w:t>I</w:t>
      </w:r>
      <w:r w:rsidR="00DC5EBD">
        <w:t xml:space="preserve"> think that this </w:t>
      </w:r>
      <w:r w:rsidR="009C624D">
        <w:t xml:space="preserve">is </w:t>
      </w:r>
      <w:r w:rsidR="00DC5EBD">
        <w:t xml:space="preserve">a loop hole </w:t>
      </w:r>
      <w:r w:rsidR="00BA341E">
        <w:t xml:space="preserve">by NTA which was there in the past years as well because paper leaks </w:t>
      </w:r>
      <w:r w:rsidR="00A63ED7">
        <w:t>could happen easily as they are printed way before exam dates and transported to local banks through private porters and wealthy people can get them</w:t>
      </w:r>
      <w:ins w:id="0" w:author="Microsoft Word" w:date="2024-07-30T12:39:00Z" w16du:dateUtc="2024-07-30T07:09:00Z">
        <w:r w:rsidR="004B6658">
          <w:t>. It came into highlight in 2024 because this time the syllabus was reduced</w:t>
        </w:r>
        <w:r w:rsidR="007C644D">
          <w:t xml:space="preserve">, paper was comparatively easier (according to reports) and </w:t>
        </w:r>
        <w:r w:rsidR="006B02A8">
          <w:t xml:space="preserve">2024 batch was a non-covid batch (both 2 years were offline for them), so </w:t>
        </w:r>
        <w:r w:rsidR="00587D6D">
          <w:t>we could see a quality difference.</w:t>
        </w:r>
      </w:ins>
    </w:p>
    <w:p w14:paraId="111F1A6B" w14:textId="77777777" w:rsidR="004D4565" w:rsidRPr="00774D13" w:rsidRDefault="004D4565" w:rsidP="00774D13"/>
    <w:p w14:paraId="08DD670F" w14:textId="77777777" w:rsidR="00774D13" w:rsidRDefault="00774D13"/>
    <w:sectPr w:rsidR="00774D13" w:rsidSect="005A38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13"/>
    <w:rsid w:val="000741B6"/>
    <w:rsid w:val="00211173"/>
    <w:rsid w:val="002D5CEE"/>
    <w:rsid w:val="0030450E"/>
    <w:rsid w:val="00417B31"/>
    <w:rsid w:val="004B6658"/>
    <w:rsid w:val="004D4565"/>
    <w:rsid w:val="00587D6D"/>
    <w:rsid w:val="005A3860"/>
    <w:rsid w:val="006461CD"/>
    <w:rsid w:val="006B02A8"/>
    <w:rsid w:val="00774D13"/>
    <w:rsid w:val="007C644D"/>
    <w:rsid w:val="0085417C"/>
    <w:rsid w:val="009C624D"/>
    <w:rsid w:val="00A63ED7"/>
    <w:rsid w:val="00BA341E"/>
    <w:rsid w:val="00DC5EBD"/>
    <w:rsid w:val="00EE49AD"/>
    <w:rsid w:val="00FE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3F15"/>
  <w15:chartTrackingRefBased/>
  <w15:docId w15:val="{5BE677EE-3C23-4696-938D-3E12B6D2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Chandra</dc:creator>
  <cp:keywords/>
  <dc:description/>
  <cp:lastModifiedBy>Aakriti Chandra</cp:lastModifiedBy>
  <cp:revision>18</cp:revision>
  <dcterms:created xsi:type="dcterms:W3CDTF">2024-07-29T15:32:00Z</dcterms:created>
  <dcterms:modified xsi:type="dcterms:W3CDTF">2024-07-30T07:12:00Z</dcterms:modified>
</cp:coreProperties>
</file>